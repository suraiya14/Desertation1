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515D" w14:textId="77777777" w:rsidR="00224CA7" w:rsidRPr="001331D2" w:rsidRDefault="00224CA7" w:rsidP="00224CA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1331D2">
        <w:rPr>
          <w:rFonts w:ascii="Times New Roman" w:hAnsi="Times New Roman" w:cs="Times New Roman"/>
          <w:b/>
          <w:bCs/>
          <w:noProof/>
          <w:sz w:val="20"/>
          <w:szCs w:val="20"/>
        </w:rPr>
        <w:t>Confusion matrices:</w:t>
      </w:r>
    </w:p>
    <w:p w14:paraId="3D83F790" w14:textId="176519D6" w:rsidR="00915A0D" w:rsidRPr="001331D2" w:rsidRDefault="00F71876" w:rsidP="00224CA7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Below are the c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 xml:space="preserve">onfusion matrices (1 = </w:t>
      </w:r>
      <w:r w:rsidR="00870A82">
        <w:rPr>
          <w:rFonts w:ascii="Times New Roman" w:hAnsi="Times New Roman" w:cs="Times New Roman"/>
          <w:noProof/>
          <w:sz w:val="20"/>
          <w:szCs w:val="20"/>
        </w:rPr>
        <w:t>positive/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 xml:space="preserve">bacteriocin and -1 = </w:t>
      </w:r>
      <w:r w:rsidR="00870A82">
        <w:rPr>
          <w:rFonts w:ascii="Times New Roman" w:hAnsi="Times New Roman" w:cs="Times New Roman"/>
          <w:noProof/>
          <w:sz w:val="20"/>
          <w:szCs w:val="20"/>
        </w:rPr>
        <w:t>negative/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>non-bacteriocin)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331D2">
        <w:rPr>
          <w:rFonts w:ascii="Times New Roman" w:hAnsi="Times New Roman" w:cs="Times New Roman"/>
          <w:noProof/>
          <w:sz w:val="20"/>
          <w:szCs w:val="20"/>
        </w:rPr>
        <w:t xml:space="preserve">for </w:t>
      </w:r>
      <w:r w:rsidR="008B114D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1331D2">
        <w:rPr>
          <w:rFonts w:ascii="Times New Roman" w:hAnsi="Times New Roman" w:cs="Times New Roman"/>
          <w:noProof/>
          <w:sz w:val="20"/>
          <w:szCs w:val="20"/>
        </w:rPr>
        <w:t xml:space="preserve">testing </w:t>
      </w:r>
      <w:r>
        <w:rPr>
          <w:rFonts w:ascii="Times New Roman" w:hAnsi="Times New Roman" w:cs="Times New Roman"/>
          <w:noProof/>
          <w:sz w:val="20"/>
          <w:szCs w:val="20"/>
        </w:rPr>
        <w:t>dataset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E54874" w:rsidRPr="001331D2">
        <w:rPr>
          <w:rFonts w:ascii="Times New Roman" w:hAnsi="Times New Roman" w:cs="Times New Roman"/>
          <w:noProof/>
          <w:sz w:val="20"/>
          <w:szCs w:val="20"/>
        </w:rPr>
        <w:t>Table</w:t>
      </w:r>
      <w:r w:rsidR="004E57F6">
        <w:rPr>
          <w:rFonts w:ascii="Times New Roman" w:hAnsi="Times New Roman" w:cs="Times New Roman"/>
          <w:noProof/>
          <w:sz w:val="20"/>
          <w:szCs w:val="20"/>
        </w:rPr>
        <w:t>s</w:t>
      </w:r>
      <w:r w:rsidR="00E54874" w:rsidRPr="001331D2">
        <w:rPr>
          <w:rFonts w:ascii="Times New Roman" w:hAnsi="Times New Roman" w:cs="Times New Roman"/>
          <w:noProof/>
          <w:sz w:val="20"/>
          <w:szCs w:val="20"/>
        </w:rPr>
        <w:t xml:space="preserve"> S1-S4 </w:t>
      </w:r>
      <w:r w:rsidR="00D62E67">
        <w:rPr>
          <w:rFonts w:ascii="Times New Roman" w:hAnsi="Times New Roman" w:cs="Times New Roman"/>
          <w:noProof/>
          <w:sz w:val="20"/>
          <w:szCs w:val="20"/>
        </w:rPr>
        <w:t xml:space="preserve">and Tables S5-S8 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 xml:space="preserve">are </w:t>
      </w:r>
      <w:r w:rsidR="00D62E67">
        <w:rPr>
          <w:rFonts w:ascii="Times New Roman" w:hAnsi="Times New Roman" w:cs="Times New Roman"/>
          <w:noProof/>
          <w:sz w:val="20"/>
          <w:szCs w:val="20"/>
        </w:rPr>
        <w:t xml:space="preserve">confusion matrices 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 xml:space="preserve">for </w:t>
      </w:r>
      <w:r w:rsidR="00D62E67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346C5B" w:rsidRPr="001331D2">
        <w:rPr>
          <w:rFonts w:ascii="Times New Roman" w:hAnsi="Times New Roman" w:cs="Times New Roman"/>
          <w:noProof/>
          <w:sz w:val="20"/>
          <w:szCs w:val="20"/>
        </w:rPr>
        <w:t>MDGI feature sets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 xml:space="preserve">, and </w:t>
      </w:r>
      <w:r w:rsidR="00346C5B" w:rsidRPr="001331D2">
        <w:rPr>
          <w:rFonts w:ascii="Times New Roman" w:hAnsi="Times New Roman" w:cs="Times New Roman"/>
          <w:i/>
          <w:iCs/>
          <w:noProof/>
          <w:sz w:val="20"/>
          <w:szCs w:val="20"/>
        </w:rPr>
        <w:t>t</w:t>
      </w:r>
      <w:r w:rsidR="00346C5B" w:rsidRPr="001331D2">
        <w:rPr>
          <w:rFonts w:ascii="Times New Roman" w:hAnsi="Times New Roman" w:cs="Times New Roman"/>
          <w:noProof/>
          <w:sz w:val="20"/>
          <w:szCs w:val="20"/>
        </w:rPr>
        <w:t>-test feature sets</w:t>
      </w:r>
      <w:r w:rsidR="00224CA7" w:rsidRPr="001331D2">
        <w:rPr>
          <w:rFonts w:ascii="Times New Roman" w:hAnsi="Times New Roman" w:cs="Times New Roman"/>
          <w:noProof/>
          <w:sz w:val="20"/>
          <w:szCs w:val="20"/>
        </w:rPr>
        <w:t>, respectively.</w:t>
      </w:r>
    </w:p>
    <w:p w14:paraId="0F699A31" w14:textId="77777777" w:rsidR="00E54874" w:rsidRPr="001331D2" w:rsidRDefault="00E54874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652EA3D6" w14:textId="4779E4F1" w:rsidR="00224CA7" w:rsidRPr="00C72046" w:rsidRDefault="001863AF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Table </w:t>
      </w:r>
      <w:r w:rsidR="00224CA7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S1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RFE-MDGI-RF</w:t>
      </w: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(RF model)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224CA7" w:rsidRPr="001331D2" w14:paraId="1A07F91C" w14:textId="77777777" w:rsidTr="00BC7938">
        <w:trPr>
          <w:trHeight w:val="440"/>
        </w:trPr>
        <w:tc>
          <w:tcPr>
            <w:tcW w:w="3235" w:type="dxa"/>
            <w:gridSpan w:val="2"/>
            <w:vMerge w:val="restart"/>
          </w:tcPr>
          <w:p w14:paraId="0DA6105C" w14:textId="77777777" w:rsidR="00224CA7" w:rsidRPr="001331D2" w:rsidRDefault="00224CA7" w:rsidP="00F652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right w:val="nil"/>
            </w:tcBorders>
          </w:tcPr>
          <w:p w14:paraId="36CE5D88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70885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2B3E8F30" w14:textId="77777777" w:rsidR="00224CA7" w:rsidRPr="001331D2" w:rsidRDefault="00224CA7" w:rsidP="00224C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CA7" w:rsidRPr="001331D2" w14:paraId="632F6B33" w14:textId="77777777" w:rsidTr="00BC7938">
        <w:trPr>
          <w:trHeight w:val="434"/>
        </w:trPr>
        <w:tc>
          <w:tcPr>
            <w:tcW w:w="3235" w:type="dxa"/>
            <w:gridSpan w:val="2"/>
            <w:vMerge/>
          </w:tcPr>
          <w:p w14:paraId="3EEC6464" w14:textId="77777777" w:rsidR="00224CA7" w:rsidRPr="001331D2" w:rsidRDefault="00224CA7" w:rsidP="00224C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DD4132B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right w:val="nil"/>
            </w:tcBorders>
          </w:tcPr>
          <w:p w14:paraId="1BF00D00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CA7" w:rsidRPr="001331D2" w14:paraId="4A98FD9C" w14:textId="77777777" w:rsidTr="00BC7938">
        <w:trPr>
          <w:trHeight w:val="452"/>
        </w:trPr>
        <w:tc>
          <w:tcPr>
            <w:tcW w:w="1615" w:type="dxa"/>
            <w:vMerge w:val="restart"/>
          </w:tcPr>
          <w:p w14:paraId="2D307831" w14:textId="77777777" w:rsidR="00224CA7" w:rsidRPr="001331D2" w:rsidRDefault="00224CA7" w:rsidP="00224C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FC286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3B565689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7A42A706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800" w:type="dxa"/>
            <w:tcBorders>
              <w:right w:val="nil"/>
            </w:tcBorders>
          </w:tcPr>
          <w:p w14:paraId="6A0E888A" w14:textId="37FB53E1" w:rsidR="00224CA7" w:rsidRPr="001331D2" w:rsidRDefault="006C469E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24CA7" w:rsidRPr="001331D2" w14:paraId="0A1E8B80" w14:textId="77777777" w:rsidTr="00BC7938">
        <w:trPr>
          <w:trHeight w:val="524"/>
        </w:trPr>
        <w:tc>
          <w:tcPr>
            <w:tcW w:w="1615" w:type="dxa"/>
            <w:vMerge/>
          </w:tcPr>
          <w:p w14:paraId="6A461D97" w14:textId="77777777" w:rsidR="00224CA7" w:rsidRPr="001331D2" w:rsidRDefault="00224CA7" w:rsidP="00224C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EA147B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520785F" w14:textId="77777777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right w:val="nil"/>
            </w:tcBorders>
          </w:tcPr>
          <w:p w14:paraId="19B68525" w14:textId="4F7CF67A" w:rsidR="00224CA7" w:rsidRPr="001331D2" w:rsidRDefault="00224CA7" w:rsidP="00224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C469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4D469478" w14:textId="77777777" w:rsidR="00224CA7" w:rsidRPr="001331D2" w:rsidRDefault="00224CA7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7609D2DB" w14:textId="415B731F" w:rsidR="00224CA7" w:rsidRPr="001331D2" w:rsidRDefault="00224CA7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6C5C4666" w14:textId="2B05A49A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12887101" w14:textId="1763EAAA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6F2E312E" w14:textId="5A219F1B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56E1B024" w14:textId="2B2F2D0C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4BDFE247" w14:textId="66F88B1E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12E52155" w14:textId="4CEBCFC3" w:rsidR="00F652FB" w:rsidRPr="00C72046" w:rsidRDefault="001863AF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Table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S2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RFE-MDGI-SVM</w:t>
      </w: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(RF model)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F652FB" w:rsidRPr="001331D2" w14:paraId="4EE5CD89" w14:textId="77777777" w:rsidTr="003A7AA1">
        <w:trPr>
          <w:trHeight w:val="440"/>
        </w:trPr>
        <w:tc>
          <w:tcPr>
            <w:tcW w:w="3235" w:type="dxa"/>
            <w:gridSpan w:val="2"/>
            <w:vMerge w:val="restart"/>
          </w:tcPr>
          <w:p w14:paraId="7B3C6FE6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589DC955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1A89B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49EE1D45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52FB" w:rsidRPr="001331D2" w14:paraId="3149D7EF" w14:textId="77777777" w:rsidTr="003A7AA1">
        <w:trPr>
          <w:trHeight w:val="434"/>
        </w:trPr>
        <w:tc>
          <w:tcPr>
            <w:tcW w:w="3235" w:type="dxa"/>
            <w:gridSpan w:val="2"/>
            <w:vMerge/>
          </w:tcPr>
          <w:p w14:paraId="610AE911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A9C2B61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</w:tcPr>
          <w:p w14:paraId="54393241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652FB" w:rsidRPr="001331D2" w14:paraId="1A16AB1E" w14:textId="77777777" w:rsidTr="003A7AA1">
        <w:trPr>
          <w:trHeight w:val="452"/>
        </w:trPr>
        <w:tc>
          <w:tcPr>
            <w:tcW w:w="1615" w:type="dxa"/>
            <w:vMerge w:val="restart"/>
          </w:tcPr>
          <w:p w14:paraId="78EDAA03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02C26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2BCA9FC6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17602CF9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5FAA0F37" w14:textId="229300E7" w:rsidR="00F652FB" w:rsidRPr="001331D2" w:rsidRDefault="002E706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652FB" w:rsidRPr="001331D2" w14:paraId="23135619" w14:textId="77777777" w:rsidTr="003A7AA1">
        <w:trPr>
          <w:trHeight w:val="524"/>
        </w:trPr>
        <w:tc>
          <w:tcPr>
            <w:tcW w:w="1615" w:type="dxa"/>
            <w:vMerge/>
          </w:tcPr>
          <w:p w14:paraId="72AF5438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B3EDCA2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5A30918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1AA0BA2F" w14:textId="31639755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E70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37DAB953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5D04807D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67FDE91E" w14:textId="7BB4979D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5A294C82" w14:textId="7D68F568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3E9BA359" w14:textId="73D65DE1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01DC64B2" w14:textId="7F0FC020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1A4A8610" w14:textId="3805D6B9" w:rsidR="00F652FB" w:rsidRPr="001331D2" w:rsidRDefault="00F652FB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p w14:paraId="25FAD55F" w14:textId="716215DB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AED6EDD" w14:textId="39232264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C98174B" w14:textId="28F19922" w:rsidR="002D7564" w:rsidRPr="00C72046" w:rsidRDefault="002D7564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Table S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>3</w:t>
      </w: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 RFE-MDGI-RF (SVM model).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2D7564" w:rsidRPr="001331D2" w14:paraId="5AB111BC" w14:textId="77777777" w:rsidTr="00777EEF">
        <w:trPr>
          <w:trHeight w:val="440"/>
        </w:trPr>
        <w:tc>
          <w:tcPr>
            <w:tcW w:w="3235" w:type="dxa"/>
            <w:gridSpan w:val="2"/>
            <w:vMerge w:val="restart"/>
          </w:tcPr>
          <w:p w14:paraId="01C269EC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1A6635C3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294811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70BE96EE" w14:textId="77777777" w:rsidR="002D7564" w:rsidRPr="001331D2" w:rsidRDefault="002D7564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7564" w:rsidRPr="001331D2" w14:paraId="639DC8C6" w14:textId="77777777" w:rsidTr="00777EEF">
        <w:trPr>
          <w:trHeight w:val="434"/>
        </w:trPr>
        <w:tc>
          <w:tcPr>
            <w:tcW w:w="3235" w:type="dxa"/>
            <w:gridSpan w:val="2"/>
            <w:vMerge/>
          </w:tcPr>
          <w:p w14:paraId="56023B14" w14:textId="77777777" w:rsidR="002D7564" w:rsidRPr="001331D2" w:rsidRDefault="002D7564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EA149AE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</w:tcPr>
          <w:p w14:paraId="7C9462C3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7564" w:rsidRPr="001331D2" w14:paraId="3D1E44F9" w14:textId="77777777" w:rsidTr="00777EEF">
        <w:trPr>
          <w:trHeight w:val="452"/>
        </w:trPr>
        <w:tc>
          <w:tcPr>
            <w:tcW w:w="1615" w:type="dxa"/>
            <w:vMerge w:val="restart"/>
          </w:tcPr>
          <w:p w14:paraId="372C5089" w14:textId="77777777" w:rsidR="002D7564" w:rsidRPr="001331D2" w:rsidRDefault="002D7564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1A743B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23E9DAD2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5D7C6688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08764ABF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D7564" w:rsidRPr="001331D2" w14:paraId="7A40425B" w14:textId="77777777" w:rsidTr="00777EEF">
        <w:trPr>
          <w:trHeight w:val="524"/>
        </w:trPr>
        <w:tc>
          <w:tcPr>
            <w:tcW w:w="1615" w:type="dxa"/>
            <w:vMerge/>
          </w:tcPr>
          <w:p w14:paraId="4D48D827" w14:textId="77777777" w:rsidR="002D7564" w:rsidRPr="001331D2" w:rsidRDefault="002D7564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E9925E2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544F4783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00774289" w14:textId="77777777" w:rsidR="002D7564" w:rsidRPr="001331D2" w:rsidRDefault="002D7564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13EB2CCC" w14:textId="06ED2D47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3EEB07E" w14:textId="6EBA9634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7212E1F" w14:textId="58761CAB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636B65F" w14:textId="642D202E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23867B1" w14:textId="653E97C6" w:rsidR="002D7564" w:rsidRDefault="002D7564" w:rsidP="002D7564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D516EEE" w14:textId="77777777" w:rsidR="002D7564" w:rsidRDefault="002D7564" w:rsidP="00B33901">
      <w:pPr>
        <w:spacing w:after="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75147B2" w14:textId="35E4F1E3" w:rsidR="002D7564" w:rsidRDefault="002D7564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B2068E8" w14:textId="77777777" w:rsidR="002D7564" w:rsidRDefault="002D7564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47F375F" w14:textId="77777777" w:rsidR="002D7564" w:rsidRDefault="002D7564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1029530" w14:textId="77777777" w:rsidR="002D7564" w:rsidRDefault="002D7564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C8F8B8B" w14:textId="77777777" w:rsidR="002D7564" w:rsidRDefault="002D7564" w:rsidP="00F652FB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0644119" w14:textId="77777777" w:rsidR="00B33901" w:rsidRDefault="00B33901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2020FCB" w14:textId="77777777" w:rsidR="00B33901" w:rsidRDefault="00B33901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68061DB" w14:textId="77777777" w:rsidR="00B33901" w:rsidRDefault="00B33901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B1B6D33" w14:textId="77777777" w:rsidR="00B33901" w:rsidRDefault="00B33901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D053300" w14:textId="77777777" w:rsidR="00B33901" w:rsidRDefault="00B33901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8C331D8" w14:textId="77777777" w:rsidR="00B33901" w:rsidRDefault="00B33901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3E81647" w14:textId="6E088AD6" w:rsidR="00F652FB" w:rsidRPr="00C72046" w:rsidRDefault="004B2137" w:rsidP="002D7564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 xml:space="preserve">Table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S</w:t>
      </w:r>
      <w:r w:rsidR="002D7564">
        <w:rPr>
          <w:rFonts w:ascii="Times New Roman" w:hAnsi="Times New Roman" w:cs="Times New Roman"/>
          <w:b/>
          <w:bCs/>
          <w:noProof/>
          <w:sz w:val="20"/>
          <w:szCs w:val="20"/>
        </w:rPr>
        <w:t>4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RFE-MDGI-SVM</w:t>
      </w:r>
      <w:r w:rsidR="0034476E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F652FB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(SVM model)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F652FB" w:rsidRPr="001331D2" w14:paraId="52E40D72" w14:textId="77777777" w:rsidTr="00D204A8">
        <w:trPr>
          <w:trHeight w:val="440"/>
        </w:trPr>
        <w:tc>
          <w:tcPr>
            <w:tcW w:w="3235" w:type="dxa"/>
            <w:gridSpan w:val="2"/>
            <w:vMerge w:val="restart"/>
          </w:tcPr>
          <w:p w14:paraId="79AB62FA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3F011212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1F231E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709302EC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52FB" w:rsidRPr="001331D2" w14:paraId="6B83F22D" w14:textId="77777777" w:rsidTr="00D204A8">
        <w:trPr>
          <w:trHeight w:val="434"/>
        </w:trPr>
        <w:tc>
          <w:tcPr>
            <w:tcW w:w="3235" w:type="dxa"/>
            <w:gridSpan w:val="2"/>
            <w:vMerge/>
          </w:tcPr>
          <w:p w14:paraId="11E4B60B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E287F7E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</w:tcPr>
          <w:p w14:paraId="42AFC0CB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652FB" w:rsidRPr="001331D2" w14:paraId="5FD1E342" w14:textId="77777777" w:rsidTr="00D204A8">
        <w:trPr>
          <w:trHeight w:val="452"/>
        </w:trPr>
        <w:tc>
          <w:tcPr>
            <w:tcW w:w="1615" w:type="dxa"/>
            <w:vMerge w:val="restart"/>
          </w:tcPr>
          <w:p w14:paraId="3FEE9EA9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498C0A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608E42E2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4CA8BD7B" w14:textId="0B9F8A23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F59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0079E850" w14:textId="02831ADD" w:rsidR="00F652FB" w:rsidRPr="001331D2" w:rsidRDefault="002F59A4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652FB" w:rsidRPr="001331D2" w14:paraId="643A1A5B" w14:textId="77777777" w:rsidTr="00D204A8">
        <w:trPr>
          <w:trHeight w:val="524"/>
        </w:trPr>
        <w:tc>
          <w:tcPr>
            <w:tcW w:w="1615" w:type="dxa"/>
            <w:vMerge/>
          </w:tcPr>
          <w:p w14:paraId="12083C8A" w14:textId="77777777" w:rsidR="00F652FB" w:rsidRPr="001331D2" w:rsidRDefault="00F652FB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0725BD" w14:textId="77777777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6A3FB8EC" w14:textId="7AAA41F6" w:rsidR="00F652FB" w:rsidRPr="001331D2" w:rsidRDefault="002F59A4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29A619D7" w14:textId="70B1649D" w:rsidR="00F652FB" w:rsidRPr="001331D2" w:rsidRDefault="00F652FB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F59A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2411F951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60964D40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011E6C44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072C2248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432BD2C3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0341676F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7F29CE5C" w14:textId="77777777" w:rsidR="00F652FB" w:rsidRPr="001331D2" w:rsidRDefault="00F652FB" w:rsidP="00F652FB">
      <w:pPr>
        <w:rPr>
          <w:rFonts w:ascii="Times New Roman" w:hAnsi="Times New Roman" w:cs="Times New Roman"/>
          <w:noProof/>
          <w:sz w:val="20"/>
          <w:szCs w:val="20"/>
        </w:rPr>
      </w:pPr>
    </w:p>
    <w:p w14:paraId="2E38A38B" w14:textId="37E3BA18" w:rsidR="00F63246" w:rsidRPr="00C72046" w:rsidRDefault="004B2137" w:rsidP="00B33901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  <w:pPrChange w:id="0" w:author="Akhter, Suraiya" w:date="2022-09-22T11:41:00Z">
          <w:pPr>
            <w:spacing w:after="0"/>
          </w:pPr>
        </w:pPrChange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Table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S5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RFE-</w:t>
      </w:r>
      <w:r w:rsidR="00F63246" w:rsidRPr="00C72046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t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-test-RF</w:t>
      </w:r>
      <w:r w:rsidR="00351704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(RF model)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F63246" w:rsidRPr="001331D2" w14:paraId="247E895D" w14:textId="77777777" w:rsidTr="00BC7938">
        <w:trPr>
          <w:trHeight w:val="440"/>
        </w:trPr>
        <w:tc>
          <w:tcPr>
            <w:tcW w:w="3235" w:type="dxa"/>
            <w:gridSpan w:val="2"/>
            <w:vMerge w:val="restart"/>
            <w:tcBorders>
              <w:left w:val="nil"/>
            </w:tcBorders>
          </w:tcPr>
          <w:p w14:paraId="4DE6E2C9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right w:val="nil"/>
            </w:tcBorders>
          </w:tcPr>
          <w:p w14:paraId="2D972A50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3F0B1E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5C9A3F62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3246" w:rsidRPr="001331D2" w14:paraId="26510A63" w14:textId="77777777" w:rsidTr="00BC7938">
        <w:trPr>
          <w:trHeight w:val="434"/>
        </w:trPr>
        <w:tc>
          <w:tcPr>
            <w:tcW w:w="3235" w:type="dxa"/>
            <w:gridSpan w:val="2"/>
            <w:vMerge/>
            <w:tcBorders>
              <w:left w:val="nil"/>
            </w:tcBorders>
          </w:tcPr>
          <w:p w14:paraId="25688ACE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6A1C865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right w:val="nil"/>
            </w:tcBorders>
          </w:tcPr>
          <w:p w14:paraId="77919012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63246" w:rsidRPr="001331D2" w14:paraId="519DE95A" w14:textId="77777777" w:rsidTr="0022701A">
        <w:trPr>
          <w:trHeight w:val="452"/>
        </w:trPr>
        <w:tc>
          <w:tcPr>
            <w:tcW w:w="1615" w:type="dxa"/>
            <w:vMerge w:val="restart"/>
            <w:tcBorders>
              <w:left w:val="nil"/>
              <w:right w:val="single" w:sz="4" w:space="0" w:color="auto"/>
            </w:tcBorders>
          </w:tcPr>
          <w:p w14:paraId="0E083795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90AC5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92F17E2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2EB41DBB" w14:textId="0643C122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642E3" w:rsidRPr="001331D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right w:val="nil"/>
            </w:tcBorders>
          </w:tcPr>
          <w:p w14:paraId="4EE56699" w14:textId="42C02427" w:rsidR="00F63246" w:rsidRPr="001331D2" w:rsidRDefault="00A22CAD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63246" w:rsidRPr="001331D2" w14:paraId="0ADF5F1B" w14:textId="77777777" w:rsidTr="0022701A">
        <w:trPr>
          <w:trHeight w:val="524"/>
        </w:trPr>
        <w:tc>
          <w:tcPr>
            <w:tcW w:w="1615" w:type="dxa"/>
            <w:vMerge/>
            <w:tcBorders>
              <w:left w:val="nil"/>
              <w:right w:val="single" w:sz="4" w:space="0" w:color="auto"/>
            </w:tcBorders>
          </w:tcPr>
          <w:p w14:paraId="320DFF82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5E0FE196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224E1CA6" w14:textId="067A476A" w:rsidR="00F63246" w:rsidRPr="001331D2" w:rsidRDefault="00E642E3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right w:val="nil"/>
            </w:tcBorders>
          </w:tcPr>
          <w:p w14:paraId="29ADC806" w14:textId="58E7730D" w:rsidR="00F63246" w:rsidRPr="001331D2" w:rsidRDefault="00A22CAD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</w:tbl>
    <w:p w14:paraId="365048E1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4108B0D0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0573E393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49EE20DE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4F6FD3C4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101BEE5B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1A93DEF8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35DD95A1" w14:textId="449E99BF" w:rsidR="00F63246" w:rsidRPr="00C72046" w:rsidRDefault="004B2137" w:rsidP="00F63246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Table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S6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RFE-</w:t>
      </w:r>
      <w:r w:rsidR="00F63246" w:rsidRPr="00C72046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t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-test-SVM</w:t>
      </w:r>
      <w:r w:rsidR="00351704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(RF model)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F63246" w:rsidRPr="001331D2" w14:paraId="0F91D77F" w14:textId="77777777" w:rsidTr="00063373">
        <w:trPr>
          <w:trHeight w:val="440"/>
        </w:trPr>
        <w:tc>
          <w:tcPr>
            <w:tcW w:w="3235" w:type="dxa"/>
            <w:gridSpan w:val="2"/>
            <w:vMerge w:val="restart"/>
          </w:tcPr>
          <w:p w14:paraId="10C20A8C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7F1B5427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785E51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62C736E5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3246" w:rsidRPr="001331D2" w14:paraId="627E0485" w14:textId="77777777" w:rsidTr="00063373">
        <w:trPr>
          <w:trHeight w:val="434"/>
        </w:trPr>
        <w:tc>
          <w:tcPr>
            <w:tcW w:w="3235" w:type="dxa"/>
            <w:gridSpan w:val="2"/>
            <w:vMerge/>
          </w:tcPr>
          <w:p w14:paraId="6904D09E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8C4210D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</w:tcPr>
          <w:p w14:paraId="1734DFE5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63246" w:rsidRPr="001331D2" w14:paraId="3ECC3175" w14:textId="77777777" w:rsidTr="00063373">
        <w:trPr>
          <w:trHeight w:val="452"/>
        </w:trPr>
        <w:tc>
          <w:tcPr>
            <w:tcW w:w="1615" w:type="dxa"/>
            <w:vMerge w:val="restart"/>
          </w:tcPr>
          <w:p w14:paraId="1780423A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971BB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040CD16E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7ACB08CD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5A1DA83E" w14:textId="42359104" w:rsidR="00F63246" w:rsidRPr="001331D2" w:rsidRDefault="00A84AD9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63246" w:rsidRPr="001331D2" w14:paraId="705518BD" w14:textId="77777777" w:rsidTr="00063373">
        <w:trPr>
          <w:trHeight w:val="524"/>
        </w:trPr>
        <w:tc>
          <w:tcPr>
            <w:tcW w:w="1615" w:type="dxa"/>
            <w:vMerge/>
          </w:tcPr>
          <w:p w14:paraId="3A9234AA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FB2B76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5FBF0F34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FB726B7" w14:textId="1C091162" w:rsidR="00F63246" w:rsidRPr="001331D2" w:rsidRDefault="00A84AD9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0BA2F7D6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060A72E2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59E60D09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698EF04D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2BA5B89A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0FA7C4BD" w14:textId="438B4237" w:rsidR="00F63246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567DD064" w14:textId="77777777" w:rsidR="00B33901" w:rsidRDefault="00B33901" w:rsidP="00B33901">
      <w:pPr>
        <w:spacing w:after="0"/>
        <w:jc w:val="center"/>
        <w:rPr>
          <w:ins w:id="1" w:author="Akhter, Suraiya" w:date="2022-09-22T11:41:00Z"/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26391FE" w14:textId="77777777" w:rsidR="00B33901" w:rsidRDefault="00B33901" w:rsidP="00B33901">
      <w:pPr>
        <w:spacing w:after="0"/>
        <w:jc w:val="center"/>
        <w:rPr>
          <w:ins w:id="2" w:author="Akhter, Suraiya" w:date="2022-09-22T11:41:00Z"/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46C3742" w14:textId="746A7050" w:rsidR="00B33901" w:rsidRPr="00C72046" w:rsidRDefault="00B33901" w:rsidP="00B33901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Table S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>7</w:t>
      </w: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 RFE-</w:t>
      </w:r>
      <w:r w:rsidRPr="00C72046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t</w:t>
      </w: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-test-RF (SVM model).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B33901" w:rsidRPr="001331D2" w14:paraId="2C326AAA" w14:textId="77777777" w:rsidTr="00777EEF">
        <w:trPr>
          <w:trHeight w:val="440"/>
        </w:trPr>
        <w:tc>
          <w:tcPr>
            <w:tcW w:w="3235" w:type="dxa"/>
            <w:gridSpan w:val="2"/>
            <w:vMerge w:val="restart"/>
          </w:tcPr>
          <w:p w14:paraId="7690D729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2D9B2739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3C7BC4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0F64E1AD" w14:textId="77777777" w:rsidR="00B33901" w:rsidRPr="001331D2" w:rsidRDefault="00B33901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901" w:rsidRPr="001331D2" w14:paraId="30B4A424" w14:textId="77777777" w:rsidTr="00777EEF">
        <w:trPr>
          <w:trHeight w:val="434"/>
        </w:trPr>
        <w:tc>
          <w:tcPr>
            <w:tcW w:w="3235" w:type="dxa"/>
            <w:gridSpan w:val="2"/>
            <w:vMerge/>
          </w:tcPr>
          <w:p w14:paraId="2532B3CE" w14:textId="77777777" w:rsidR="00B33901" w:rsidRPr="001331D2" w:rsidRDefault="00B33901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528BA95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</w:tcPr>
          <w:p w14:paraId="268AAA51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33901" w:rsidRPr="001331D2" w14:paraId="4BDD3DF9" w14:textId="77777777" w:rsidTr="00777EEF">
        <w:trPr>
          <w:trHeight w:val="452"/>
        </w:trPr>
        <w:tc>
          <w:tcPr>
            <w:tcW w:w="1615" w:type="dxa"/>
            <w:vMerge w:val="restart"/>
          </w:tcPr>
          <w:p w14:paraId="1D09D432" w14:textId="77777777" w:rsidR="00B33901" w:rsidRPr="001331D2" w:rsidRDefault="00B33901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1E30D9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2A44AE87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27E845A4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14C45AD4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33901" w:rsidRPr="001331D2" w14:paraId="6D88938A" w14:textId="77777777" w:rsidTr="00777EEF">
        <w:trPr>
          <w:trHeight w:val="524"/>
        </w:trPr>
        <w:tc>
          <w:tcPr>
            <w:tcW w:w="1615" w:type="dxa"/>
            <w:vMerge/>
          </w:tcPr>
          <w:p w14:paraId="019F53D3" w14:textId="77777777" w:rsidR="00B33901" w:rsidRPr="001331D2" w:rsidRDefault="00B33901" w:rsidP="00777E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85F7B60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620CF4C8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261778F8" w14:textId="77777777" w:rsidR="00B33901" w:rsidRPr="001331D2" w:rsidRDefault="00B33901" w:rsidP="00777E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</w:tbl>
    <w:p w14:paraId="2B90FFFB" w14:textId="77777777" w:rsidR="00B33901" w:rsidRPr="001331D2" w:rsidRDefault="00B33901" w:rsidP="00B33901">
      <w:pPr>
        <w:rPr>
          <w:rFonts w:ascii="Times New Roman" w:hAnsi="Times New Roman" w:cs="Times New Roman"/>
          <w:noProof/>
          <w:sz w:val="20"/>
          <w:szCs w:val="20"/>
        </w:rPr>
      </w:pPr>
    </w:p>
    <w:p w14:paraId="74B91AEB" w14:textId="77777777" w:rsidR="00B33901" w:rsidRPr="001331D2" w:rsidRDefault="00B33901" w:rsidP="00B33901">
      <w:pPr>
        <w:rPr>
          <w:rFonts w:ascii="Times New Roman" w:hAnsi="Times New Roman" w:cs="Times New Roman"/>
          <w:noProof/>
          <w:sz w:val="20"/>
          <w:szCs w:val="20"/>
        </w:rPr>
      </w:pPr>
    </w:p>
    <w:p w14:paraId="7C4AA84C" w14:textId="77777777" w:rsidR="00B33901" w:rsidRPr="001331D2" w:rsidRDefault="00B33901" w:rsidP="00B33901">
      <w:pPr>
        <w:rPr>
          <w:rFonts w:ascii="Times New Roman" w:hAnsi="Times New Roman" w:cs="Times New Roman"/>
          <w:noProof/>
          <w:sz w:val="20"/>
          <w:szCs w:val="20"/>
        </w:rPr>
      </w:pPr>
    </w:p>
    <w:p w14:paraId="5727606C" w14:textId="77777777" w:rsidR="00B33901" w:rsidRPr="001331D2" w:rsidRDefault="00B33901" w:rsidP="00B33901">
      <w:pPr>
        <w:rPr>
          <w:rFonts w:ascii="Times New Roman" w:hAnsi="Times New Roman" w:cs="Times New Roman"/>
          <w:noProof/>
          <w:sz w:val="20"/>
          <w:szCs w:val="20"/>
        </w:rPr>
      </w:pPr>
    </w:p>
    <w:p w14:paraId="1CAAEFF8" w14:textId="77777777" w:rsidR="00B33901" w:rsidRPr="001331D2" w:rsidRDefault="00B33901" w:rsidP="00B33901">
      <w:pPr>
        <w:rPr>
          <w:rFonts w:ascii="Times New Roman" w:hAnsi="Times New Roman" w:cs="Times New Roman"/>
          <w:noProof/>
          <w:sz w:val="20"/>
          <w:szCs w:val="20"/>
        </w:rPr>
      </w:pPr>
    </w:p>
    <w:p w14:paraId="50780229" w14:textId="77777777" w:rsidR="00B33901" w:rsidRPr="001331D2" w:rsidRDefault="00B33901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32334381" w14:textId="10990DAB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5AAE1224" w14:textId="078854CA" w:rsidR="002B2058" w:rsidRPr="001331D2" w:rsidRDefault="002B2058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73B17238" w14:textId="6C0EF684" w:rsidR="00F63246" w:rsidRPr="00C72046" w:rsidRDefault="004B2137" w:rsidP="00F63246">
      <w:pPr>
        <w:spacing w:after="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 xml:space="preserve">Table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S</w:t>
      </w:r>
      <w:r w:rsidR="00B33901">
        <w:rPr>
          <w:rFonts w:ascii="Times New Roman" w:hAnsi="Times New Roman" w:cs="Times New Roman"/>
          <w:b/>
          <w:bCs/>
          <w:noProof/>
          <w:sz w:val="20"/>
          <w:szCs w:val="20"/>
        </w:rPr>
        <w:t>8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RFE-</w:t>
      </w:r>
      <w:r w:rsidR="00F63246" w:rsidRPr="00C72046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t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-test-SVM</w:t>
      </w:r>
      <w:r w:rsidR="00351704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F632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(SVM model)</w:t>
      </w:r>
      <w:r w:rsidR="00C72046" w:rsidRPr="00C72046">
        <w:rPr>
          <w:rFonts w:ascii="Times New Roman" w:hAnsi="Times New Roman" w:cs="Times New Roman"/>
          <w:b/>
          <w:bCs/>
          <w:noProof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800"/>
      </w:tblGrid>
      <w:tr w:rsidR="00F63246" w:rsidRPr="001331D2" w14:paraId="58401A45" w14:textId="77777777" w:rsidTr="00BC7938">
        <w:trPr>
          <w:trHeight w:val="440"/>
        </w:trPr>
        <w:tc>
          <w:tcPr>
            <w:tcW w:w="3235" w:type="dxa"/>
            <w:gridSpan w:val="2"/>
            <w:vMerge w:val="restart"/>
            <w:tcBorders>
              <w:left w:val="nil"/>
            </w:tcBorders>
          </w:tcPr>
          <w:p w14:paraId="7977BDAF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right w:val="nil"/>
            </w:tcBorders>
          </w:tcPr>
          <w:p w14:paraId="01B4DFC9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9C337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  <w:p w14:paraId="12C2DA5F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3246" w:rsidRPr="001331D2" w14:paraId="45C6323E" w14:textId="77777777" w:rsidTr="00BC7938">
        <w:trPr>
          <w:trHeight w:val="434"/>
        </w:trPr>
        <w:tc>
          <w:tcPr>
            <w:tcW w:w="3235" w:type="dxa"/>
            <w:gridSpan w:val="2"/>
            <w:vMerge/>
            <w:tcBorders>
              <w:left w:val="nil"/>
            </w:tcBorders>
          </w:tcPr>
          <w:p w14:paraId="2E3CA5E7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7B56AC7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right w:val="nil"/>
            </w:tcBorders>
          </w:tcPr>
          <w:p w14:paraId="35CE48A8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63246" w:rsidRPr="001331D2" w14:paraId="32C392F9" w14:textId="77777777" w:rsidTr="00BC7938">
        <w:trPr>
          <w:trHeight w:val="452"/>
        </w:trPr>
        <w:tc>
          <w:tcPr>
            <w:tcW w:w="1615" w:type="dxa"/>
            <w:vMerge w:val="restart"/>
            <w:tcBorders>
              <w:left w:val="nil"/>
            </w:tcBorders>
          </w:tcPr>
          <w:p w14:paraId="5F824CDD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CB9A0C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Predicted</w:t>
            </w:r>
          </w:p>
        </w:tc>
        <w:tc>
          <w:tcPr>
            <w:tcW w:w="1620" w:type="dxa"/>
          </w:tcPr>
          <w:p w14:paraId="31E17715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620" w:type="dxa"/>
          </w:tcPr>
          <w:p w14:paraId="31A2275D" w14:textId="15141CB8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A1B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right w:val="nil"/>
            </w:tcBorders>
          </w:tcPr>
          <w:p w14:paraId="34CCE03F" w14:textId="3F9E6E93" w:rsidR="00F63246" w:rsidRPr="001331D2" w:rsidRDefault="00DB10FA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63246" w:rsidRPr="001331D2" w14:paraId="2BACC1DC" w14:textId="77777777" w:rsidTr="00BC7938">
        <w:trPr>
          <w:trHeight w:val="524"/>
        </w:trPr>
        <w:tc>
          <w:tcPr>
            <w:tcW w:w="1615" w:type="dxa"/>
            <w:vMerge/>
            <w:tcBorders>
              <w:left w:val="nil"/>
            </w:tcBorders>
          </w:tcPr>
          <w:p w14:paraId="13EA3C3E" w14:textId="77777777" w:rsidR="00F63246" w:rsidRPr="001331D2" w:rsidRDefault="00F63246" w:rsidP="007059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C15CB93" w14:textId="77777777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0B2F90F6" w14:textId="3C04CBEE" w:rsidR="00F63246" w:rsidRPr="001331D2" w:rsidRDefault="00DB10FA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right w:val="nil"/>
            </w:tcBorders>
          </w:tcPr>
          <w:p w14:paraId="3AD8D694" w14:textId="1F102ABA" w:rsidR="00F63246" w:rsidRPr="001331D2" w:rsidRDefault="00F63246" w:rsidP="00705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1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B10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1D95E373" w14:textId="77777777" w:rsidR="00F63246" w:rsidRPr="001331D2" w:rsidRDefault="00F63246" w:rsidP="00F63246">
      <w:pPr>
        <w:rPr>
          <w:rFonts w:ascii="Times New Roman" w:hAnsi="Times New Roman" w:cs="Times New Roman"/>
          <w:noProof/>
          <w:sz w:val="20"/>
          <w:szCs w:val="20"/>
        </w:rPr>
      </w:pPr>
    </w:p>
    <w:p w14:paraId="60DC724B" w14:textId="77777777" w:rsidR="00F63246" w:rsidRPr="001331D2" w:rsidRDefault="00F63246" w:rsidP="00F63246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0419965E" w14:textId="155BBA27" w:rsidR="00F63246" w:rsidRPr="001331D2" w:rsidRDefault="00F63246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7B013924" w14:textId="77777777" w:rsidR="005C6CA6" w:rsidRPr="001331D2" w:rsidRDefault="005C6CA6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7AE05D1" w14:textId="04CEDD9E" w:rsidR="00BC7938" w:rsidRPr="001331D2" w:rsidRDefault="004B2137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1331D2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69DD025" w14:textId="77777777" w:rsidR="00BC7938" w:rsidRPr="001331D2" w:rsidRDefault="00BC7938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2CBFF57" w14:textId="77777777" w:rsidR="00BC7938" w:rsidRPr="001331D2" w:rsidRDefault="00BC7938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2C7FB43D" w14:textId="77777777" w:rsidR="00BC7938" w:rsidRPr="001331D2" w:rsidRDefault="00BC7938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8317F55" w14:textId="77777777" w:rsidR="00BC7938" w:rsidRPr="001331D2" w:rsidRDefault="00BC7938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266986C8" w14:textId="77777777" w:rsidR="00BC7938" w:rsidRPr="001331D2" w:rsidRDefault="00BC7938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99D6112" w14:textId="77777777" w:rsidR="00C65E25" w:rsidRDefault="00C65E25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487872B" w14:textId="77777777" w:rsidR="00C65E25" w:rsidRDefault="00C65E25" w:rsidP="00F63246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6860348" w14:textId="77777777" w:rsidR="00F63246" w:rsidRPr="001331D2" w:rsidRDefault="00F63246" w:rsidP="00224CA7">
      <w:pPr>
        <w:rPr>
          <w:rFonts w:ascii="Times New Roman" w:hAnsi="Times New Roman" w:cs="Times New Roman"/>
          <w:noProof/>
          <w:sz w:val="20"/>
          <w:szCs w:val="20"/>
        </w:rPr>
      </w:pPr>
    </w:p>
    <w:sectPr w:rsidR="00F63246" w:rsidRPr="0013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hter, Suraiya">
    <w15:presenceInfo w15:providerId="None" w15:userId="Akhter, Surai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72"/>
    <w:rsid w:val="00063373"/>
    <w:rsid w:val="001331D2"/>
    <w:rsid w:val="00156CB0"/>
    <w:rsid w:val="00160139"/>
    <w:rsid w:val="001863AF"/>
    <w:rsid w:val="002223BC"/>
    <w:rsid w:val="00224CA7"/>
    <w:rsid w:val="0022701A"/>
    <w:rsid w:val="0025442C"/>
    <w:rsid w:val="002B2058"/>
    <w:rsid w:val="002D7564"/>
    <w:rsid w:val="002E706B"/>
    <w:rsid w:val="002F59A4"/>
    <w:rsid w:val="0034476E"/>
    <w:rsid w:val="00346C5B"/>
    <w:rsid w:val="00351704"/>
    <w:rsid w:val="003904EF"/>
    <w:rsid w:val="003A7AA1"/>
    <w:rsid w:val="00430561"/>
    <w:rsid w:val="004672F3"/>
    <w:rsid w:val="004B2137"/>
    <w:rsid w:val="004E57F6"/>
    <w:rsid w:val="005008E3"/>
    <w:rsid w:val="005C6CA6"/>
    <w:rsid w:val="00642F88"/>
    <w:rsid w:val="006735AC"/>
    <w:rsid w:val="006C469E"/>
    <w:rsid w:val="006F7DCA"/>
    <w:rsid w:val="007359A0"/>
    <w:rsid w:val="00870A82"/>
    <w:rsid w:val="008B114D"/>
    <w:rsid w:val="008C6133"/>
    <w:rsid w:val="009076B8"/>
    <w:rsid w:val="00915A0D"/>
    <w:rsid w:val="00996D4E"/>
    <w:rsid w:val="00A10C62"/>
    <w:rsid w:val="00A22CAD"/>
    <w:rsid w:val="00A50E72"/>
    <w:rsid w:val="00A50F1F"/>
    <w:rsid w:val="00A62A6D"/>
    <w:rsid w:val="00A84AD9"/>
    <w:rsid w:val="00AF5213"/>
    <w:rsid w:val="00B33901"/>
    <w:rsid w:val="00BC7938"/>
    <w:rsid w:val="00C65E25"/>
    <w:rsid w:val="00C72046"/>
    <w:rsid w:val="00D204A8"/>
    <w:rsid w:val="00D62E67"/>
    <w:rsid w:val="00DB10FA"/>
    <w:rsid w:val="00DD4CEB"/>
    <w:rsid w:val="00E54874"/>
    <w:rsid w:val="00E642E3"/>
    <w:rsid w:val="00EE1A8A"/>
    <w:rsid w:val="00F36ADC"/>
    <w:rsid w:val="00F63246"/>
    <w:rsid w:val="00F652FB"/>
    <w:rsid w:val="00F71876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A6B2"/>
  <w15:chartTrackingRefBased/>
  <w15:docId w15:val="{985C56CC-7418-400C-8002-5B71DD7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642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10745-98F0-4B10-83D9-0605D7F4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Akhter, Suraiya</dc:creator>
  <cp:keywords/>
  <dc:description/>
  <cp:lastModifiedBy>Akhter, Suraiya</cp:lastModifiedBy>
  <cp:revision>2</cp:revision>
  <dcterms:created xsi:type="dcterms:W3CDTF">2022-09-23T04:07:00Z</dcterms:created>
  <dcterms:modified xsi:type="dcterms:W3CDTF">2022-09-23T04:07:00Z</dcterms:modified>
</cp:coreProperties>
</file>